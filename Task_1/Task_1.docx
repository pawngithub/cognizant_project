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ADE519" w:rsidR="00173F89" w:rsidRPr="002F6ADF" w:rsidRDefault="00F95485">
      <w:pPr>
        <w:rPr>
          <w:rFonts w:ascii="Times New Roman" w:hAnsi="Times New Roman" w:cs="Times New Roman"/>
          <w:sz w:val="24"/>
          <w:szCs w:val="24"/>
          <w:rPrChange w:id="0" w:author="Author">
            <w:rPr/>
          </w:rPrChange>
        </w:rPr>
      </w:pPr>
      <w:r w:rsidRPr="002F6ADF">
        <w:rPr>
          <w:rFonts w:ascii="Times New Roman" w:hAnsi="Times New Roman" w:cs="Times New Roman"/>
          <w:sz w:val="24"/>
          <w:szCs w:val="24"/>
          <w:rPrChange w:id="1" w:author="Author">
            <w:rPr/>
          </w:rPrChange>
        </w:rPr>
        <w:t xml:space="preserve">Dear </w:t>
      </w:r>
      <w:ins w:id="2" w:author="Author">
        <w:r w:rsidR="00162F87" w:rsidRPr="002F6ADF">
          <w:rPr>
            <w:rFonts w:ascii="Times New Roman" w:hAnsi="Times New Roman" w:cs="Times New Roman"/>
            <w:sz w:val="24"/>
            <w:szCs w:val="24"/>
            <w:rPrChange w:id="3" w:author="Author">
              <w:rPr/>
            </w:rPrChange>
          </w:rPr>
          <w:t>Team Leader</w:t>
        </w:r>
      </w:ins>
      <w:del w:id="4" w:author="Author">
        <w:r w:rsidRPr="002F6ADF" w:rsidDel="00162F87">
          <w:rPr>
            <w:rFonts w:ascii="Times New Roman" w:hAnsi="Times New Roman" w:cs="Times New Roman"/>
            <w:sz w:val="24"/>
            <w:szCs w:val="24"/>
            <w:rPrChange w:id="5" w:author="Author">
              <w:rPr/>
            </w:rPrChange>
          </w:rPr>
          <w:delText>[insert name of recipient]</w:delText>
        </w:r>
      </w:del>
      <w:r w:rsidRPr="002F6ADF">
        <w:rPr>
          <w:rFonts w:ascii="Times New Roman" w:hAnsi="Times New Roman" w:cs="Times New Roman"/>
          <w:sz w:val="24"/>
          <w:szCs w:val="24"/>
          <w:rPrChange w:id="6" w:author="Author">
            <w:rPr/>
          </w:rPrChange>
        </w:rPr>
        <w:t>,</w:t>
      </w:r>
    </w:p>
    <w:p w14:paraId="00000002" w14:textId="77777777" w:rsidR="00173F89" w:rsidRPr="002F6ADF" w:rsidRDefault="00173F89">
      <w:pPr>
        <w:rPr>
          <w:ins w:id="7" w:author="Author"/>
          <w:rFonts w:ascii="Times New Roman" w:hAnsi="Times New Roman" w:cs="Times New Roman"/>
          <w:sz w:val="24"/>
          <w:szCs w:val="24"/>
          <w:rPrChange w:id="8" w:author="Author">
            <w:rPr>
              <w:ins w:id="9" w:author="Author"/>
            </w:rPr>
          </w:rPrChange>
        </w:rPr>
      </w:pPr>
    </w:p>
    <w:p w14:paraId="7C91FB78" w14:textId="3E3A6317" w:rsidR="009C5B7D" w:rsidRPr="002F6ADF" w:rsidRDefault="009C5B7D" w:rsidP="009C5B7D">
      <w:pPr>
        <w:rPr>
          <w:moveTo w:id="10" w:author="Author"/>
          <w:rFonts w:ascii="Times New Roman" w:hAnsi="Times New Roman" w:cs="Times New Roman"/>
          <w:sz w:val="24"/>
          <w:szCs w:val="24"/>
          <w:rPrChange w:id="11" w:author="Author">
            <w:rPr>
              <w:moveTo w:id="12" w:author="Author"/>
            </w:rPr>
          </w:rPrChange>
        </w:rPr>
      </w:pPr>
      <w:moveToRangeStart w:id="13" w:author="Author" w:name="move168158612"/>
      <w:moveTo w:id="14" w:author="Author">
        <w:del w:id="15" w:author="Author">
          <w:r w:rsidRPr="002F6ADF" w:rsidDel="009C5B7D">
            <w:rPr>
              <w:rFonts w:ascii="Times New Roman" w:hAnsi="Times New Roman" w:cs="Times New Roman"/>
              <w:sz w:val="24"/>
              <w:szCs w:val="24"/>
              <w:rPrChange w:id="16" w:author="Author">
                <w:rPr/>
              </w:rPrChange>
            </w:rPr>
            <w:delText>[</w:delText>
          </w:r>
        </w:del>
      </w:moveTo>
      <w:ins w:id="17" w:author="Author">
        <w:r w:rsidR="002F6ADF">
          <w:rPr>
            <w:rFonts w:ascii="Times New Roman" w:hAnsi="Times New Roman" w:cs="Times New Roman"/>
            <w:sz w:val="24"/>
            <w:szCs w:val="24"/>
          </w:rPr>
          <w:t xml:space="preserve">Introduction: </w:t>
        </w:r>
      </w:ins>
      <w:moveTo w:id="18" w:author="Author">
        <w:del w:id="19" w:author="Author">
          <w:r w:rsidRPr="002F6ADF" w:rsidDel="002F6ADF">
            <w:rPr>
              <w:rFonts w:ascii="Times New Roman" w:hAnsi="Times New Roman" w:cs="Times New Roman"/>
              <w:sz w:val="24"/>
              <w:szCs w:val="24"/>
              <w:rPrChange w:id="20" w:author="Author">
                <w:rPr/>
              </w:rPrChange>
            </w:rPr>
            <w:delText>Introduce the task</w:delText>
          </w:r>
          <w:r w:rsidRPr="002F6ADF" w:rsidDel="009C5B7D">
            <w:rPr>
              <w:rFonts w:ascii="Times New Roman" w:hAnsi="Times New Roman" w:cs="Times New Roman"/>
              <w:sz w:val="24"/>
              <w:szCs w:val="24"/>
              <w:rPrChange w:id="21" w:author="Author">
                <w:rPr/>
              </w:rPrChange>
            </w:rPr>
            <w:delText xml:space="preserve"> that you’ve completed in 1 - 2 sentences]</w:delText>
          </w:r>
        </w:del>
      </w:moveTo>
    </w:p>
    <w:moveToRangeEnd w:id="13"/>
    <w:p w14:paraId="460A4152" w14:textId="77777777" w:rsidR="009C5B7D" w:rsidRPr="002F6ADF" w:rsidRDefault="009C5B7D">
      <w:pPr>
        <w:rPr>
          <w:rFonts w:ascii="Times New Roman" w:hAnsi="Times New Roman" w:cs="Times New Roman"/>
          <w:sz w:val="24"/>
          <w:szCs w:val="24"/>
          <w:rPrChange w:id="22" w:author="Author">
            <w:rPr/>
          </w:rPrChange>
        </w:rPr>
      </w:pPr>
    </w:p>
    <w:p w14:paraId="5B346D0B" w14:textId="5290E8BC" w:rsidR="00162F87" w:rsidRPr="002F6ADF" w:rsidRDefault="00162F87">
      <w:pPr>
        <w:jc w:val="both"/>
        <w:rPr>
          <w:ins w:id="23" w:author="Author"/>
          <w:rFonts w:ascii="Times New Roman" w:hAnsi="Times New Roman" w:cs="Times New Roman"/>
          <w:sz w:val="24"/>
          <w:szCs w:val="24"/>
          <w:rPrChange w:id="24" w:author="Author">
            <w:rPr>
              <w:ins w:id="25" w:author="Author"/>
            </w:rPr>
          </w:rPrChange>
        </w:rPr>
        <w:pPrChange w:id="26" w:author="Author">
          <w:pPr/>
        </w:pPrChange>
      </w:pPr>
      <w:ins w:id="27" w:author="Author">
        <w:r w:rsidRPr="002F6ADF">
          <w:rPr>
            <w:rFonts w:ascii="Times New Roman" w:hAnsi="Times New Roman" w:cs="Times New Roman"/>
            <w:sz w:val="24"/>
            <w:szCs w:val="24"/>
            <w:rPrChange w:id="28" w:author="Author">
              <w:rPr/>
            </w:rPrChange>
          </w:rPr>
          <w:tab/>
          <w:t xml:space="preserve">I started creating a new Google </w:t>
        </w:r>
        <w:proofErr w:type="spellStart"/>
        <w:r w:rsidRPr="002F6ADF">
          <w:rPr>
            <w:rFonts w:ascii="Times New Roman" w:hAnsi="Times New Roman" w:cs="Times New Roman"/>
            <w:sz w:val="24"/>
            <w:szCs w:val="24"/>
            <w:rPrChange w:id="29" w:author="Author">
              <w:rPr/>
            </w:rPrChange>
          </w:rPr>
          <w:t>Colab</w:t>
        </w:r>
        <w:proofErr w:type="spellEnd"/>
        <w:r w:rsidRPr="002F6ADF">
          <w:rPr>
            <w:rFonts w:ascii="Times New Roman" w:hAnsi="Times New Roman" w:cs="Times New Roman"/>
            <w:sz w:val="24"/>
            <w:szCs w:val="24"/>
            <w:rPrChange w:id="30" w:author="Author">
              <w:rPr/>
            </w:rPrChange>
          </w:rPr>
          <w:t xml:space="preserve"> notebook, where I’m mounting my google drive successfully in the new Google </w:t>
        </w:r>
        <w:proofErr w:type="spellStart"/>
        <w:r w:rsidRPr="002F6ADF">
          <w:rPr>
            <w:rFonts w:ascii="Times New Roman" w:hAnsi="Times New Roman" w:cs="Times New Roman"/>
            <w:sz w:val="24"/>
            <w:szCs w:val="24"/>
            <w:rPrChange w:id="31" w:author="Author">
              <w:rPr/>
            </w:rPrChange>
          </w:rPr>
          <w:t>Colab</w:t>
        </w:r>
        <w:proofErr w:type="spellEnd"/>
        <w:r w:rsidRPr="002F6ADF">
          <w:rPr>
            <w:rFonts w:ascii="Times New Roman" w:hAnsi="Times New Roman" w:cs="Times New Roman"/>
            <w:sz w:val="24"/>
            <w:szCs w:val="24"/>
            <w:rPrChange w:id="32" w:author="Author">
              <w:rPr/>
            </w:rPrChange>
          </w:rPr>
          <w:t xml:space="preserve"> notebook. I imported the Python library pandas as pd. Then import the </w:t>
        </w:r>
        <w:r w:rsidR="009C5B7D" w:rsidRPr="002F6ADF">
          <w:rPr>
            <w:rFonts w:ascii="Times New Roman" w:hAnsi="Times New Roman" w:cs="Times New Roman"/>
            <w:sz w:val="24"/>
            <w:szCs w:val="24"/>
            <w:rPrChange w:id="33" w:author="Author">
              <w:rPr/>
            </w:rPrChange>
          </w:rPr>
          <w:t>CSV</w:t>
        </w:r>
        <w:r w:rsidRPr="002F6ADF">
          <w:rPr>
            <w:rFonts w:ascii="Times New Roman" w:hAnsi="Times New Roman" w:cs="Times New Roman"/>
            <w:sz w:val="24"/>
            <w:szCs w:val="24"/>
            <w:rPrChange w:id="34" w:author="Author">
              <w:rPr/>
            </w:rPrChange>
          </w:rPr>
          <w:t xml:space="preserve"> file from the path</w:t>
        </w:r>
        <w:r w:rsidR="009C5B7D" w:rsidRPr="002F6ADF">
          <w:rPr>
            <w:rFonts w:ascii="Times New Roman" w:hAnsi="Times New Roman" w:cs="Times New Roman"/>
            <w:sz w:val="24"/>
            <w:szCs w:val="24"/>
            <w:rPrChange w:id="35" w:author="Author">
              <w:rPr/>
            </w:rPrChange>
          </w:rPr>
          <w:t xml:space="preserve"> by using code </w:t>
        </w:r>
        <w:proofErr w:type="spellStart"/>
        <w:proofErr w:type="gramStart"/>
        <w:r w:rsidR="009C5B7D" w:rsidRPr="002F6ADF">
          <w:rPr>
            <w:rFonts w:ascii="Times New Roman" w:hAnsi="Times New Roman" w:cs="Times New Roman"/>
            <w:sz w:val="24"/>
            <w:szCs w:val="24"/>
            <w:rPrChange w:id="36" w:author="Author">
              <w:rPr/>
            </w:rPrChange>
          </w:rPr>
          <w:t>pd.read</w:t>
        </w:r>
        <w:proofErr w:type="gramEnd"/>
        <w:r w:rsidR="009C5B7D" w:rsidRPr="002F6ADF">
          <w:rPr>
            <w:rFonts w:ascii="Times New Roman" w:hAnsi="Times New Roman" w:cs="Times New Roman"/>
            <w:sz w:val="24"/>
            <w:szCs w:val="24"/>
            <w:rPrChange w:id="37" w:author="Author">
              <w:rPr/>
            </w:rPrChange>
          </w:rPr>
          <w:t>_csv</w:t>
        </w:r>
        <w:proofErr w:type="spellEnd"/>
        <w:r w:rsidR="009C5B7D" w:rsidRPr="002F6ADF">
          <w:rPr>
            <w:rFonts w:ascii="Times New Roman" w:hAnsi="Times New Roman" w:cs="Times New Roman"/>
            <w:sz w:val="24"/>
            <w:szCs w:val="24"/>
            <w:rPrChange w:id="38" w:author="Author">
              <w:rPr/>
            </w:rPrChange>
          </w:rPr>
          <w:t xml:space="preserve">(“path”) and rename it as </w:t>
        </w:r>
        <w:proofErr w:type="spellStart"/>
        <w:r w:rsidR="009C5B7D" w:rsidRPr="002F6ADF">
          <w:rPr>
            <w:rFonts w:ascii="Times New Roman" w:hAnsi="Times New Roman" w:cs="Times New Roman"/>
            <w:sz w:val="24"/>
            <w:szCs w:val="24"/>
            <w:rPrChange w:id="39" w:author="Author">
              <w:rPr/>
            </w:rPrChange>
          </w:rPr>
          <w:t>df</w:t>
        </w:r>
        <w:proofErr w:type="spellEnd"/>
        <w:r w:rsidR="009C5B7D" w:rsidRPr="002F6ADF">
          <w:rPr>
            <w:rFonts w:ascii="Times New Roman" w:hAnsi="Times New Roman" w:cs="Times New Roman"/>
            <w:sz w:val="24"/>
            <w:szCs w:val="24"/>
            <w:rPrChange w:id="40" w:author="Author">
              <w:rPr/>
            </w:rPrChange>
          </w:rPr>
          <w:t xml:space="preserve"> and then using a set of code, start extracting the data in the sample data.csv file</w:t>
        </w:r>
      </w:ins>
    </w:p>
    <w:p w14:paraId="00000003" w14:textId="4C3B2FE1" w:rsidR="00173F89" w:rsidRPr="002F6ADF" w:rsidDel="009C5B7D" w:rsidRDefault="00F95485">
      <w:pPr>
        <w:jc w:val="both"/>
        <w:rPr>
          <w:moveFrom w:id="41" w:author="Author"/>
          <w:rFonts w:ascii="Times New Roman" w:hAnsi="Times New Roman" w:cs="Times New Roman"/>
          <w:sz w:val="24"/>
          <w:szCs w:val="24"/>
          <w:rPrChange w:id="42" w:author="Author">
            <w:rPr>
              <w:moveFrom w:id="43" w:author="Author"/>
            </w:rPr>
          </w:rPrChange>
        </w:rPr>
        <w:pPrChange w:id="44" w:author="Author">
          <w:pPr/>
        </w:pPrChange>
      </w:pPr>
      <w:moveFromRangeStart w:id="45" w:author="Author" w:name="move168158612"/>
      <w:moveFrom w:id="46" w:author="Author">
        <w:r w:rsidRPr="002F6ADF" w:rsidDel="009C5B7D">
          <w:rPr>
            <w:rFonts w:ascii="Times New Roman" w:hAnsi="Times New Roman" w:cs="Times New Roman"/>
            <w:sz w:val="24"/>
            <w:szCs w:val="24"/>
            <w:rPrChange w:id="47" w:author="Author">
              <w:rPr/>
            </w:rPrChange>
          </w:rPr>
          <w:t>[Introduce the task that you’ve completed in 1 - 2 sentences]</w:t>
        </w:r>
      </w:moveFrom>
    </w:p>
    <w:moveFromRangeEnd w:id="45"/>
    <w:p w14:paraId="00000004" w14:textId="77777777" w:rsidR="00173F89" w:rsidRPr="002F6ADF" w:rsidRDefault="00173F89">
      <w:pPr>
        <w:jc w:val="both"/>
        <w:rPr>
          <w:rFonts w:ascii="Times New Roman" w:hAnsi="Times New Roman" w:cs="Times New Roman"/>
          <w:sz w:val="24"/>
          <w:szCs w:val="24"/>
          <w:rPrChange w:id="48" w:author="Author">
            <w:rPr/>
          </w:rPrChange>
        </w:rPr>
        <w:pPrChange w:id="49" w:author="Author">
          <w:pPr/>
        </w:pPrChange>
      </w:pPr>
    </w:p>
    <w:p w14:paraId="4CE587F5" w14:textId="0882BF2E" w:rsidR="007210AE" w:rsidRPr="002F6ADF" w:rsidRDefault="002F6ADF">
      <w:pPr>
        <w:rPr>
          <w:ins w:id="50" w:author="Author"/>
          <w:rFonts w:ascii="Times New Roman" w:hAnsi="Times New Roman" w:cs="Times New Roman"/>
          <w:color w:val="000000" w:themeColor="text1"/>
          <w:sz w:val="24"/>
          <w:szCs w:val="24"/>
          <w:rPrChange w:id="51" w:author="Author">
            <w:rPr>
              <w:ins w:id="52" w:author="Author"/>
            </w:rPr>
          </w:rPrChange>
        </w:rPr>
      </w:pPr>
      <w:ins w:id="53" w:author="Author">
        <w:r w:rsidRPr="002F6ADF">
          <w:rPr>
            <w:rFonts w:ascii="Times New Roman" w:hAnsi="Times New Roman" w:cs="Times New Roman"/>
            <w:color w:val="000000" w:themeColor="text1"/>
            <w:sz w:val="24"/>
            <w:szCs w:val="24"/>
            <w:rPrChange w:id="54" w:author="Author">
              <w:rPr/>
            </w:rPrChange>
          </w:rPr>
          <w:t>Summary:</w:t>
        </w:r>
      </w:ins>
    </w:p>
    <w:p w14:paraId="2E5FB14A" w14:textId="77777777" w:rsidR="002F6ADF" w:rsidRPr="002F6ADF" w:rsidRDefault="002F6ADF">
      <w:pPr>
        <w:rPr>
          <w:ins w:id="55" w:author="Author"/>
          <w:rFonts w:ascii="Times New Roman" w:hAnsi="Times New Roman" w:cs="Times New Roman"/>
          <w:sz w:val="24"/>
          <w:szCs w:val="24"/>
          <w:rPrChange w:id="56" w:author="Author">
            <w:rPr>
              <w:ins w:id="57" w:author="Author"/>
            </w:rPr>
          </w:rPrChange>
        </w:rPr>
      </w:pPr>
    </w:p>
    <w:p w14:paraId="08A124DA" w14:textId="2E95E150" w:rsidR="007210AE" w:rsidRPr="002F6ADF" w:rsidRDefault="007210AE">
      <w:pPr>
        <w:pStyle w:val="ListParagraph"/>
        <w:numPr>
          <w:ilvl w:val="0"/>
          <w:numId w:val="1"/>
        </w:numPr>
        <w:jc w:val="both"/>
        <w:rPr>
          <w:ins w:id="58" w:author="Author"/>
          <w:rFonts w:ascii="Times New Roman" w:hAnsi="Times New Roman" w:cs="Times New Roman"/>
          <w:sz w:val="24"/>
          <w:szCs w:val="24"/>
          <w:rPrChange w:id="59" w:author="Author">
            <w:rPr>
              <w:ins w:id="60" w:author="Author"/>
            </w:rPr>
          </w:rPrChange>
        </w:rPr>
        <w:pPrChange w:id="61" w:author="Author">
          <w:pPr>
            <w:pStyle w:val="ListParagraph"/>
            <w:numPr>
              <w:numId w:val="1"/>
            </w:numPr>
            <w:ind w:hanging="360"/>
          </w:pPr>
        </w:pPrChange>
      </w:pPr>
      <w:ins w:id="62" w:author="Author">
        <w:r w:rsidRPr="002F6ADF">
          <w:rPr>
            <w:rFonts w:ascii="Times New Roman" w:hAnsi="Times New Roman" w:cs="Times New Roman"/>
            <w:sz w:val="24"/>
            <w:szCs w:val="24"/>
            <w:rPrChange w:id="63" w:author="Author">
              <w:rPr/>
            </w:rPrChange>
          </w:rPr>
          <w:t xml:space="preserve">The data sample has the 7829 rows and 9 </w:t>
        </w:r>
        <w:r w:rsidR="002F6ADF" w:rsidRPr="002F6ADF">
          <w:rPr>
            <w:rFonts w:ascii="Times New Roman" w:hAnsi="Times New Roman" w:cs="Times New Roman"/>
            <w:sz w:val="24"/>
            <w:szCs w:val="24"/>
          </w:rPr>
          <w:t>columns</w:t>
        </w:r>
      </w:ins>
    </w:p>
    <w:p w14:paraId="52A024EB" w14:textId="6BD19146" w:rsidR="007210AE" w:rsidRPr="002F6ADF" w:rsidRDefault="007210AE">
      <w:pPr>
        <w:pStyle w:val="ListParagraph"/>
        <w:numPr>
          <w:ilvl w:val="0"/>
          <w:numId w:val="1"/>
        </w:numPr>
        <w:jc w:val="both"/>
        <w:rPr>
          <w:ins w:id="64" w:author="Author"/>
          <w:rFonts w:ascii="Times New Roman" w:hAnsi="Times New Roman" w:cs="Times New Roman"/>
          <w:sz w:val="24"/>
          <w:szCs w:val="24"/>
          <w:rPrChange w:id="65" w:author="Author">
            <w:rPr>
              <w:ins w:id="66" w:author="Author"/>
            </w:rPr>
          </w:rPrChange>
        </w:rPr>
        <w:pPrChange w:id="67" w:author="Author">
          <w:pPr>
            <w:pStyle w:val="ListParagraph"/>
            <w:numPr>
              <w:numId w:val="1"/>
            </w:numPr>
            <w:ind w:hanging="360"/>
          </w:pPr>
        </w:pPrChange>
      </w:pPr>
      <w:ins w:id="68" w:author="Author">
        <w:r w:rsidRPr="002F6ADF">
          <w:rPr>
            <w:rFonts w:ascii="Times New Roman" w:hAnsi="Times New Roman" w:cs="Times New Roman"/>
            <w:sz w:val="24"/>
            <w:szCs w:val="24"/>
            <w:rPrChange w:id="69" w:author="Author">
              <w:rPr/>
            </w:rPrChange>
          </w:rPr>
          <w:t>There are two float, one integer and six objective data type are present</w:t>
        </w:r>
      </w:ins>
    </w:p>
    <w:p w14:paraId="1D44F52A" w14:textId="12335A6C" w:rsidR="007210AE" w:rsidRPr="002F6ADF" w:rsidRDefault="007210AE">
      <w:pPr>
        <w:pStyle w:val="ListParagraph"/>
        <w:numPr>
          <w:ilvl w:val="0"/>
          <w:numId w:val="1"/>
        </w:numPr>
        <w:jc w:val="both"/>
        <w:rPr>
          <w:ins w:id="70" w:author="Author"/>
          <w:rFonts w:ascii="Times New Roman" w:hAnsi="Times New Roman" w:cs="Times New Roman"/>
          <w:sz w:val="24"/>
          <w:szCs w:val="24"/>
          <w:rPrChange w:id="71" w:author="Author">
            <w:rPr>
              <w:ins w:id="72" w:author="Author"/>
            </w:rPr>
          </w:rPrChange>
        </w:rPr>
        <w:pPrChange w:id="73" w:author="Author">
          <w:pPr>
            <w:pStyle w:val="ListParagraph"/>
            <w:numPr>
              <w:numId w:val="1"/>
            </w:numPr>
            <w:ind w:hanging="360"/>
          </w:pPr>
        </w:pPrChange>
      </w:pPr>
      <w:ins w:id="74" w:author="Author">
        <w:r w:rsidRPr="002F6ADF">
          <w:rPr>
            <w:rFonts w:ascii="Times New Roman" w:hAnsi="Times New Roman" w:cs="Times New Roman"/>
            <w:sz w:val="24"/>
            <w:szCs w:val="24"/>
            <w:rPrChange w:id="75" w:author="Author">
              <w:rPr/>
            </w:rPrChange>
          </w:rPr>
          <w:t>Find out the mean, standard d</w:t>
        </w:r>
        <w:r w:rsidR="002F6ADF" w:rsidRPr="002F6ADF">
          <w:rPr>
            <w:rFonts w:ascii="Times New Roman" w:hAnsi="Times New Roman" w:cs="Times New Roman"/>
            <w:sz w:val="24"/>
            <w:szCs w:val="24"/>
            <w:rPrChange w:id="76" w:author="Author">
              <w:rPr/>
            </w:rPrChange>
          </w:rPr>
          <w:t>e</w:t>
        </w:r>
        <w:r w:rsidRPr="002F6ADF">
          <w:rPr>
            <w:rFonts w:ascii="Times New Roman" w:hAnsi="Times New Roman" w:cs="Times New Roman"/>
            <w:sz w:val="24"/>
            <w:szCs w:val="24"/>
            <w:rPrChange w:id="77" w:author="Author">
              <w:rPr/>
            </w:rPrChange>
          </w:rPr>
          <w:t>viation,</w:t>
        </w:r>
        <w:r w:rsidR="002F6ADF" w:rsidRPr="002F6ADF">
          <w:rPr>
            <w:rFonts w:ascii="Times New Roman" w:hAnsi="Times New Roman" w:cs="Times New Roman"/>
            <w:sz w:val="24"/>
            <w:szCs w:val="24"/>
            <w:rPrChange w:id="78" w:author="Author">
              <w:rPr/>
            </w:rPrChange>
          </w:rPr>
          <w:t xml:space="preserve"> </w:t>
        </w:r>
        <w:r w:rsidRPr="002F6ADF">
          <w:rPr>
            <w:rFonts w:ascii="Times New Roman" w:hAnsi="Times New Roman" w:cs="Times New Roman"/>
            <w:sz w:val="24"/>
            <w:szCs w:val="24"/>
            <w:rPrChange w:id="79" w:author="Author">
              <w:rPr/>
            </w:rPrChange>
          </w:rPr>
          <w:t>minimum and maximum values of integer data types using the code describe.</w:t>
        </w:r>
      </w:ins>
    </w:p>
    <w:p w14:paraId="4B36F41A" w14:textId="21997113" w:rsidR="007210AE" w:rsidRPr="002F6ADF" w:rsidRDefault="007210AE">
      <w:pPr>
        <w:pStyle w:val="ListParagraph"/>
        <w:numPr>
          <w:ilvl w:val="0"/>
          <w:numId w:val="1"/>
        </w:numPr>
        <w:jc w:val="both"/>
        <w:rPr>
          <w:ins w:id="80" w:author="Author"/>
          <w:rFonts w:ascii="Times New Roman" w:hAnsi="Times New Roman" w:cs="Times New Roman"/>
          <w:sz w:val="24"/>
          <w:szCs w:val="24"/>
          <w:rPrChange w:id="81" w:author="Author">
            <w:rPr>
              <w:ins w:id="82" w:author="Author"/>
            </w:rPr>
          </w:rPrChange>
        </w:rPr>
        <w:pPrChange w:id="83" w:author="Author">
          <w:pPr>
            <w:pStyle w:val="ListParagraph"/>
            <w:numPr>
              <w:numId w:val="1"/>
            </w:numPr>
            <w:ind w:hanging="360"/>
          </w:pPr>
        </w:pPrChange>
      </w:pPr>
      <w:ins w:id="84" w:author="Author">
        <w:r w:rsidRPr="002F6ADF">
          <w:rPr>
            <w:rFonts w:ascii="Times New Roman" w:hAnsi="Times New Roman" w:cs="Times New Roman"/>
            <w:sz w:val="24"/>
            <w:szCs w:val="24"/>
            <w:rPrChange w:id="85" w:author="Author">
              <w:rPr/>
            </w:rPrChange>
          </w:rPr>
          <w:t>Memory usage is around 550.6+ KB</w:t>
        </w:r>
      </w:ins>
    </w:p>
    <w:p w14:paraId="5509A2EB" w14:textId="77777777" w:rsidR="007210AE" w:rsidRPr="002F6ADF" w:rsidRDefault="007210AE">
      <w:pPr>
        <w:ind w:left="360"/>
        <w:rPr>
          <w:ins w:id="86" w:author="Author"/>
          <w:rFonts w:ascii="Times New Roman" w:hAnsi="Times New Roman" w:cs="Times New Roman"/>
          <w:sz w:val="24"/>
          <w:szCs w:val="24"/>
          <w:rPrChange w:id="87" w:author="Author">
            <w:rPr>
              <w:ins w:id="88" w:author="Author"/>
            </w:rPr>
          </w:rPrChange>
        </w:rPr>
        <w:pPrChange w:id="89" w:author="Author">
          <w:pPr/>
        </w:pPrChange>
      </w:pPr>
    </w:p>
    <w:p w14:paraId="00000005" w14:textId="3320E7C9" w:rsidR="00173F89" w:rsidRDefault="00F95485">
      <w:del w:id="90" w:author="Author">
        <w:r w:rsidDel="002F6ADF">
          <w:delText>[Summarize findings from your analysis in 3 - 5 bullet points]</w:delText>
        </w:r>
      </w:del>
    </w:p>
    <w:p w14:paraId="69F9F25E" w14:textId="77777777" w:rsidR="002F6ADF" w:rsidDel="002F6ADF" w:rsidRDefault="002F6ADF" w:rsidP="002F6ADF">
      <w:pPr>
        <w:rPr>
          <w:del w:id="91" w:author="Author"/>
        </w:rPr>
      </w:pPr>
    </w:p>
    <w:p w14:paraId="00000007" w14:textId="4EB1F517" w:rsidR="00173F89" w:rsidDel="002F6ADF" w:rsidRDefault="00F95485">
      <w:pPr>
        <w:rPr>
          <w:del w:id="92" w:author="Author"/>
        </w:rPr>
      </w:pPr>
      <w:del w:id="93" w:author="Author">
        <w:r w:rsidDel="002F6ADF">
          <w:delText>[Provide your recommendations in up to 3 bullet points]</w:delText>
        </w:r>
      </w:del>
    </w:p>
    <w:p w14:paraId="00000008" w14:textId="77777777" w:rsidR="00173F89" w:rsidRPr="002F6ADF" w:rsidRDefault="00173F89">
      <w:pPr>
        <w:rPr>
          <w:rFonts w:ascii="Times New Roman" w:hAnsi="Times New Roman" w:cs="Times New Roman"/>
          <w:sz w:val="24"/>
          <w:szCs w:val="24"/>
          <w:rPrChange w:id="94" w:author="Author">
            <w:rPr/>
          </w:rPrChange>
        </w:rPr>
      </w:pPr>
    </w:p>
    <w:p w14:paraId="00000009" w14:textId="77777777" w:rsidR="00173F89" w:rsidRPr="002F6ADF" w:rsidRDefault="00F95485">
      <w:pPr>
        <w:rPr>
          <w:rFonts w:ascii="Times New Roman" w:hAnsi="Times New Roman" w:cs="Times New Roman"/>
          <w:sz w:val="24"/>
          <w:szCs w:val="24"/>
          <w:rPrChange w:id="95" w:author="Author">
            <w:rPr/>
          </w:rPrChange>
        </w:rPr>
      </w:pPr>
      <w:r w:rsidRPr="002F6ADF">
        <w:rPr>
          <w:rFonts w:ascii="Times New Roman" w:hAnsi="Times New Roman" w:cs="Times New Roman"/>
          <w:sz w:val="24"/>
          <w:szCs w:val="24"/>
          <w:rPrChange w:id="96" w:author="Author">
            <w:rPr/>
          </w:rPrChange>
        </w:rPr>
        <w:t xml:space="preserve">Best regards, </w:t>
      </w:r>
    </w:p>
    <w:p w14:paraId="0000000A" w14:textId="77777777" w:rsidR="00173F89" w:rsidRPr="002F6ADF" w:rsidRDefault="00173F89">
      <w:pPr>
        <w:rPr>
          <w:rFonts w:ascii="Times New Roman" w:hAnsi="Times New Roman" w:cs="Times New Roman"/>
          <w:sz w:val="24"/>
          <w:szCs w:val="24"/>
          <w:rPrChange w:id="97" w:author="Author">
            <w:rPr/>
          </w:rPrChange>
        </w:rPr>
      </w:pPr>
    </w:p>
    <w:p w14:paraId="0000000B" w14:textId="0543BDE0" w:rsidR="00173F89" w:rsidRDefault="00F95485">
      <w:pPr>
        <w:rPr>
          <w:ins w:id="98" w:author="Author"/>
          <w:rFonts w:ascii="Times New Roman" w:hAnsi="Times New Roman" w:cs="Times New Roman"/>
          <w:sz w:val="24"/>
          <w:szCs w:val="24"/>
        </w:rPr>
      </w:pPr>
      <w:r w:rsidRPr="002F6ADF">
        <w:rPr>
          <w:rFonts w:ascii="Times New Roman" w:hAnsi="Times New Roman" w:cs="Times New Roman"/>
          <w:sz w:val="24"/>
          <w:szCs w:val="24"/>
          <w:rPrChange w:id="99" w:author="Author">
            <w:rPr/>
          </w:rPrChange>
        </w:rPr>
        <w:t>[</w:t>
      </w:r>
      <w:ins w:id="100" w:author="Author">
        <w:r w:rsidR="002F6ADF" w:rsidRPr="002F6ADF">
          <w:rPr>
            <w:rFonts w:ascii="Times New Roman" w:hAnsi="Times New Roman" w:cs="Times New Roman"/>
            <w:sz w:val="24"/>
            <w:szCs w:val="24"/>
            <w:rPrChange w:id="101" w:author="Author">
              <w:rPr/>
            </w:rPrChange>
          </w:rPr>
          <w:t>Pawan Kumar S S</w:t>
        </w:r>
      </w:ins>
      <w:del w:id="102" w:author="Author">
        <w:r w:rsidRPr="002F6ADF" w:rsidDel="002F6ADF">
          <w:rPr>
            <w:rFonts w:ascii="Times New Roman" w:hAnsi="Times New Roman" w:cs="Times New Roman"/>
            <w:sz w:val="24"/>
            <w:szCs w:val="24"/>
            <w:rPrChange w:id="103" w:author="Author">
              <w:rPr/>
            </w:rPrChange>
          </w:rPr>
          <w:delText>name of sender</w:delText>
        </w:r>
      </w:del>
      <w:r w:rsidRPr="002F6ADF">
        <w:rPr>
          <w:rFonts w:ascii="Times New Roman" w:hAnsi="Times New Roman" w:cs="Times New Roman"/>
          <w:sz w:val="24"/>
          <w:szCs w:val="24"/>
          <w:rPrChange w:id="104" w:author="Author">
            <w:rPr/>
          </w:rPrChange>
        </w:rPr>
        <w:t>]</w:t>
      </w:r>
    </w:p>
    <w:p w14:paraId="5B1C16DD" w14:textId="77777777" w:rsidR="005D37C8" w:rsidRDefault="005D37C8">
      <w:pPr>
        <w:rPr>
          <w:ins w:id="105" w:author="Author"/>
          <w:rFonts w:ascii="Times New Roman" w:hAnsi="Times New Roman" w:cs="Times New Roman"/>
          <w:sz w:val="24"/>
          <w:szCs w:val="24"/>
        </w:rPr>
      </w:pPr>
    </w:p>
    <w:p w14:paraId="11C6020A" w14:textId="77777777" w:rsidR="005D37C8" w:rsidRDefault="005D37C8">
      <w:pPr>
        <w:rPr>
          <w:ins w:id="106" w:author="Author"/>
          <w:rFonts w:ascii="Times New Roman" w:hAnsi="Times New Roman" w:cs="Times New Roman"/>
          <w:sz w:val="24"/>
          <w:szCs w:val="24"/>
        </w:rPr>
      </w:pPr>
    </w:p>
    <w:p w14:paraId="3B8EA0B9" w14:textId="77777777" w:rsidR="005D37C8" w:rsidRDefault="005D37C8">
      <w:pPr>
        <w:rPr>
          <w:ins w:id="107" w:author="Author"/>
          <w:rFonts w:ascii="Times New Roman" w:hAnsi="Times New Roman" w:cs="Times New Roman"/>
          <w:sz w:val="24"/>
          <w:szCs w:val="24"/>
        </w:rPr>
      </w:pPr>
    </w:p>
    <w:p w14:paraId="39FB87A6" w14:textId="77777777" w:rsidR="005D37C8" w:rsidRDefault="005D37C8">
      <w:pPr>
        <w:rPr>
          <w:ins w:id="108" w:author="Author"/>
          <w:rFonts w:ascii="Times New Roman" w:hAnsi="Times New Roman" w:cs="Times New Roman"/>
          <w:sz w:val="24"/>
          <w:szCs w:val="24"/>
        </w:rPr>
      </w:pPr>
    </w:p>
    <w:p w14:paraId="04DE1EDB" w14:textId="77777777" w:rsidR="005D37C8" w:rsidRDefault="005D37C8">
      <w:pPr>
        <w:rPr>
          <w:ins w:id="109" w:author="Author"/>
          <w:rFonts w:ascii="Times New Roman" w:hAnsi="Times New Roman" w:cs="Times New Roman"/>
          <w:sz w:val="24"/>
          <w:szCs w:val="24"/>
        </w:rPr>
      </w:pPr>
    </w:p>
    <w:p w14:paraId="77FB7070" w14:textId="77777777" w:rsidR="005D37C8" w:rsidRDefault="005D37C8">
      <w:pPr>
        <w:rPr>
          <w:ins w:id="110" w:author="Author"/>
          <w:rFonts w:ascii="Times New Roman" w:hAnsi="Times New Roman" w:cs="Times New Roman"/>
          <w:sz w:val="24"/>
          <w:szCs w:val="24"/>
        </w:rPr>
      </w:pPr>
    </w:p>
    <w:p w14:paraId="4CA37882" w14:textId="77777777" w:rsidR="005D37C8" w:rsidRDefault="005D37C8">
      <w:pPr>
        <w:rPr>
          <w:ins w:id="111" w:author="Author"/>
          <w:rFonts w:ascii="Times New Roman" w:hAnsi="Times New Roman" w:cs="Times New Roman"/>
          <w:sz w:val="24"/>
          <w:szCs w:val="24"/>
        </w:rPr>
      </w:pPr>
    </w:p>
    <w:p w14:paraId="24F34725" w14:textId="77777777" w:rsidR="005D37C8" w:rsidRDefault="005D37C8">
      <w:pPr>
        <w:rPr>
          <w:ins w:id="112" w:author="Author"/>
          <w:rFonts w:ascii="Times New Roman" w:hAnsi="Times New Roman" w:cs="Times New Roman"/>
          <w:sz w:val="24"/>
          <w:szCs w:val="24"/>
        </w:rPr>
      </w:pPr>
    </w:p>
    <w:p w14:paraId="4074AB62" w14:textId="77777777" w:rsidR="005D37C8" w:rsidRDefault="005D37C8">
      <w:pPr>
        <w:rPr>
          <w:ins w:id="113" w:author="Author"/>
          <w:rFonts w:ascii="Times New Roman" w:hAnsi="Times New Roman" w:cs="Times New Roman"/>
          <w:sz w:val="24"/>
          <w:szCs w:val="24"/>
        </w:rPr>
      </w:pPr>
    </w:p>
    <w:p w14:paraId="539F6644" w14:textId="77777777" w:rsidR="005D37C8" w:rsidRDefault="005D37C8">
      <w:pPr>
        <w:rPr>
          <w:ins w:id="114" w:author="Author"/>
          <w:rFonts w:ascii="Times New Roman" w:hAnsi="Times New Roman" w:cs="Times New Roman"/>
          <w:sz w:val="24"/>
          <w:szCs w:val="24"/>
        </w:rPr>
      </w:pPr>
    </w:p>
    <w:p w14:paraId="520EF486" w14:textId="77777777" w:rsidR="005D37C8" w:rsidRDefault="005D37C8">
      <w:pPr>
        <w:rPr>
          <w:ins w:id="115" w:author="Author"/>
          <w:rFonts w:ascii="Times New Roman" w:hAnsi="Times New Roman" w:cs="Times New Roman"/>
          <w:sz w:val="24"/>
          <w:szCs w:val="24"/>
        </w:rPr>
      </w:pPr>
    </w:p>
    <w:p w14:paraId="5F972F9B" w14:textId="77777777" w:rsidR="005D37C8" w:rsidRDefault="005D37C8">
      <w:pPr>
        <w:rPr>
          <w:ins w:id="116" w:author="Author"/>
          <w:rFonts w:ascii="Times New Roman" w:hAnsi="Times New Roman" w:cs="Times New Roman"/>
          <w:sz w:val="24"/>
          <w:szCs w:val="24"/>
        </w:rPr>
      </w:pPr>
    </w:p>
    <w:p w14:paraId="693DF364" w14:textId="77777777" w:rsidR="005D37C8" w:rsidRDefault="005D37C8">
      <w:pPr>
        <w:rPr>
          <w:ins w:id="117" w:author="Author"/>
          <w:rFonts w:ascii="Times New Roman" w:hAnsi="Times New Roman" w:cs="Times New Roman"/>
          <w:sz w:val="24"/>
          <w:szCs w:val="24"/>
        </w:rPr>
      </w:pPr>
    </w:p>
    <w:p w14:paraId="44040981" w14:textId="77777777" w:rsidR="005D37C8" w:rsidRDefault="005D37C8">
      <w:pPr>
        <w:rPr>
          <w:ins w:id="118" w:author="Author"/>
          <w:rFonts w:ascii="Times New Roman" w:hAnsi="Times New Roman" w:cs="Times New Roman"/>
          <w:sz w:val="24"/>
          <w:szCs w:val="24"/>
        </w:rPr>
      </w:pPr>
    </w:p>
    <w:p w14:paraId="0F8B9A40" w14:textId="77777777" w:rsidR="005D37C8" w:rsidRDefault="005D37C8">
      <w:pPr>
        <w:rPr>
          <w:ins w:id="119" w:author="Author"/>
          <w:rFonts w:ascii="Times New Roman" w:hAnsi="Times New Roman" w:cs="Times New Roman"/>
          <w:sz w:val="24"/>
          <w:szCs w:val="24"/>
        </w:rPr>
      </w:pPr>
    </w:p>
    <w:p w14:paraId="307AF6A7" w14:textId="77777777" w:rsidR="005D37C8" w:rsidRDefault="005D37C8">
      <w:pPr>
        <w:rPr>
          <w:ins w:id="120" w:author="Author"/>
          <w:rFonts w:ascii="Times New Roman" w:hAnsi="Times New Roman" w:cs="Times New Roman"/>
          <w:sz w:val="24"/>
          <w:szCs w:val="24"/>
        </w:rPr>
      </w:pPr>
    </w:p>
    <w:p w14:paraId="390491B9" w14:textId="77777777" w:rsidR="005D37C8" w:rsidRDefault="005D37C8">
      <w:pPr>
        <w:rPr>
          <w:ins w:id="121" w:author="Author"/>
          <w:rFonts w:ascii="Times New Roman" w:hAnsi="Times New Roman" w:cs="Times New Roman"/>
          <w:sz w:val="24"/>
          <w:szCs w:val="24"/>
        </w:rPr>
      </w:pPr>
    </w:p>
    <w:p w14:paraId="00893928" w14:textId="77777777" w:rsidR="005D37C8" w:rsidRDefault="005D37C8">
      <w:pPr>
        <w:rPr>
          <w:ins w:id="122" w:author="Author"/>
          <w:rFonts w:ascii="Times New Roman" w:hAnsi="Times New Roman" w:cs="Times New Roman"/>
          <w:sz w:val="24"/>
          <w:szCs w:val="24"/>
        </w:rPr>
      </w:pPr>
    </w:p>
    <w:p w14:paraId="2A76AC42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23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24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lastRenderedPageBreak/>
          <w:t>Dear [insert name of recipient], </w:t>
        </w:r>
      </w:ins>
    </w:p>
    <w:p w14:paraId="25BB2BA8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25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26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 xml:space="preserve">I received the sample dataset from the Data Engineering team and I’ve been </w:t>
        </w:r>
        <w:proofErr w:type="spellStart"/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analyzing</w:t>
        </w:r>
        <w:proofErr w:type="spellEnd"/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 xml:space="preserve"> the sample on behalf of the Data Science team. </w:t>
        </w:r>
      </w:ins>
    </w:p>
    <w:p w14:paraId="1886910B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27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28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I found the following insights as part of the analysis: </w:t>
        </w:r>
      </w:ins>
    </w:p>
    <w:p w14:paraId="7D7711A2" w14:textId="77777777" w:rsidR="005D37C8" w:rsidRPr="005D37C8" w:rsidRDefault="005D37C8" w:rsidP="005D3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ns w:id="129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30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Fruit &amp; vegetables are the 2 most frequently bought product categories </w:t>
        </w:r>
      </w:ins>
    </w:p>
    <w:p w14:paraId="5BEC6E5C" w14:textId="77777777" w:rsidR="005D37C8" w:rsidRPr="005D37C8" w:rsidRDefault="005D37C8" w:rsidP="005D3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ns w:id="131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32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Non-members are the most frequent buyers within the store </w:t>
        </w:r>
      </w:ins>
    </w:p>
    <w:p w14:paraId="185298AA" w14:textId="77777777" w:rsidR="005D37C8" w:rsidRPr="005D37C8" w:rsidRDefault="005D37C8" w:rsidP="005D3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ns w:id="133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34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Cash is the most frequently used payment method </w:t>
        </w:r>
      </w:ins>
    </w:p>
    <w:p w14:paraId="33B7720C" w14:textId="77777777" w:rsidR="005D37C8" w:rsidRPr="005D37C8" w:rsidRDefault="005D37C8" w:rsidP="005D37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ins w:id="135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36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11am is the busiest hour with regards to number of transactions </w:t>
        </w:r>
      </w:ins>
    </w:p>
    <w:p w14:paraId="1F9F0A5B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37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38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As a reminder, the client indicated that they wanted to know the following: “How to better stock the items that they sell.” </w:t>
        </w:r>
      </w:ins>
    </w:p>
    <w:p w14:paraId="335D104A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39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40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With respect to this business question, my recommendations are as follows: </w:t>
        </w:r>
      </w:ins>
    </w:p>
    <w:p w14:paraId="1446A873" w14:textId="2FC82B84" w:rsidR="005D37C8" w:rsidRDefault="005D37C8" w:rsidP="005D37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ins w:id="141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42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This is a very broad statement and in order to tackle this with better accuracy, we need to identify a specific problem statement that the business would like to solve. For example, can we predict the demand of products on</w:t>
        </w:r>
        <w:r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 xml:space="preserve"> </w:t>
        </w:r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an hourly basis in order to procure products more intelligently? </w:t>
        </w:r>
      </w:ins>
    </w:p>
    <w:p w14:paraId="58CF4E55" w14:textId="77777777" w:rsidR="005D37C8" w:rsidRPr="005D37C8" w:rsidRDefault="005D37C8" w:rsidP="005D37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ins w:id="143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44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We need more data. The current sample only covers 7 days and 1 store. </w:t>
        </w:r>
      </w:ins>
    </w:p>
    <w:p w14:paraId="23FCF82F" w14:textId="77777777" w:rsidR="005D37C8" w:rsidRPr="005D37C8" w:rsidRDefault="005D37C8" w:rsidP="005D37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ins w:id="145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46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 xml:space="preserve">Based on the problem statement that we move forward with, we will need more datasets to help describe the outcome that we’re trying to model. For example, if we’re </w:t>
        </w:r>
        <w:proofErr w:type="spellStart"/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modeling</w:t>
        </w:r>
        <w:proofErr w:type="spellEnd"/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 xml:space="preserve"> demand for products, we may want to include information about stock levels or weather conditions. </w:t>
        </w:r>
      </w:ins>
    </w:p>
    <w:p w14:paraId="3AC9ECBB" w14:textId="77777777" w:rsidR="005D37C8" w:rsidRPr="005D37C8" w:rsidRDefault="005D37C8" w:rsidP="005D37C8">
      <w:pPr>
        <w:shd w:val="clear" w:color="auto" w:fill="FFFFFF"/>
        <w:spacing w:after="300" w:line="240" w:lineRule="auto"/>
        <w:rPr>
          <w:ins w:id="147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48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Best regards, </w:t>
        </w:r>
      </w:ins>
    </w:p>
    <w:p w14:paraId="6F8B8A9D" w14:textId="77777777" w:rsidR="005D37C8" w:rsidRPr="005D37C8" w:rsidRDefault="005D37C8" w:rsidP="005D37C8">
      <w:pPr>
        <w:shd w:val="clear" w:color="auto" w:fill="FFFFFF"/>
        <w:spacing w:after="100" w:afterAutospacing="1" w:line="240" w:lineRule="auto"/>
        <w:rPr>
          <w:ins w:id="149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  <w:ins w:id="150" w:author="Author">
        <w:r w:rsidRPr="005D37C8">
          <w:rPr>
            <w:rFonts w:ascii="DM Sans" w:eastAsia="Times New Roman" w:hAnsi="DM Sans" w:cs="Times New Roman"/>
            <w:color w:val="000000"/>
            <w:sz w:val="24"/>
            <w:szCs w:val="24"/>
            <w:lang w:val="en-IN" w:eastAsia="en-GB"/>
          </w:rPr>
          <w:t>[name of sender]</w:t>
        </w:r>
      </w:ins>
    </w:p>
    <w:p w14:paraId="445E2940" w14:textId="77777777" w:rsidR="005D37C8" w:rsidRPr="005D37C8" w:rsidRDefault="005D37C8" w:rsidP="005D37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ins w:id="151" w:author="Author"/>
          <w:rFonts w:ascii="DM Sans" w:eastAsia="Times New Roman" w:hAnsi="DM Sans" w:cs="Times New Roman"/>
          <w:color w:val="000000"/>
          <w:sz w:val="24"/>
          <w:szCs w:val="24"/>
          <w:lang w:val="en-IN" w:eastAsia="en-GB"/>
        </w:rPr>
      </w:pPr>
    </w:p>
    <w:p w14:paraId="75EBEDDE" w14:textId="77777777" w:rsidR="005D37C8" w:rsidRPr="002F6ADF" w:rsidRDefault="005D37C8">
      <w:pPr>
        <w:rPr>
          <w:rFonts w:ascii="Times New Roman" w:hAnsi="Times New Roman" w:cs="Times New Roman"/>
          <w:sz w:val="24"/>
          <w:szCs w:val="24"/>
          <w:rPrChange w:id="152" w:author="Author">
            <w:rPr/>
          </w:rPrChange>
        </w:rPr>
      </w:pPr>
    </w:p>
    <w:sectPr w:rsidR="005D37C8" w:rsidRPr="002F6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55A"/>
    <w:multiLevelType w:val="hybridMultilevel"/>
    <w:tmpl w:val="DDCA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24B3"/>
    <w:multiLevelType w:val="multilevel"/>
    <w:tmpl w:val="32A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A7CB0"/>
    <w:multiLevelType w:val="multilevel"/>
    <w:tmpl w:val="93D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D595A"/>
    <w:multiLevelType w:val="hybridMultilevel"/>
    <w:tmpl w:val="5846E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B025C"/>
    <w:multiLevelType w:val="multilevel"/>
    <w:tmpl w:val="685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93884">
    <w:abstractNumId w:val="0"/>
  </w:num>
  <w:num w:numId="2" w16cid:durableId="9769419">
    <w:abstractNumId w:val="3"/>
  </w:num>
  <w:num w:numId="3" w16cid:durableId="806363102">
    <w:abstractNumId w:val="4"/>
  </w:num>
  <w:num w:numId="4" w16cid:durableId="1993830304">
    <w:abstractNumId w:val="1"/>
  </w:num>
  <w:num w:numId="5" w16cid:durableId="108226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62F87"/>
    <w:rsid w:val="00173F89"/>
    <w:rsid w:val="002E25D9"/>
    <w:rsid w:val="002E5F54"/>
    <w:rsid w:val="002F6ADF"/>
    <w:rsid w:val="005D37C8"/>
    <w:rsid w:val="007210AE"/>
    <w:rsid w:val="009C5B7D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21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2024-06-01T13:42:00Z</dcterms:created>
  <dcterms:modified xsi:type="dcterms:W3CDTF">2024-06-01T13:56:00Z</dcterms:modified>
</cp:coreProperties>
</file>